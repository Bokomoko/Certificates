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8FB04" w14:textId="77777777" w:rsidR="00BC26E1" w:rsidRPr="00BC26E1" w:rsidRDefault="00BC26E1" w:rsidP="00BC26E1">
      <w:pPr>
        <w:shd w:val="clear" w:color="auto" w:fill="FEFEFE"/>
        <w:spacing w:after="300" w:line="300" w:lineRule="atLeast"/>
        <w:textAlignment w:val="baseline"/>
        <w:rPr>
          <w:rFonts w:ascii="Lucida Sans Unicode" w:eastAsia="Times New Roman" w:hAnsi="Lucida Sans Unicode" w:cs="Lucida Sans Unicode"/>
          <w:color w:val="333333"/>
          <w:sz w:val="18"/>
          <w:szCs w:val="18"/>
          <w:lang w:eastAsia="pt-BR"/>
        </w:rPr>
      </w:pPr>
      <w:bookmarkStart w:id="0" w:name="_GoBack"/>
      <w:bookmarkEnd w:id="0"/>
      <w:r w:rsidRPr="00BC26E1">
        <w:rPr>
          <w:rFonts w:ascii="Lucida Sans Unicode" w:eastAsia="Times New Roman" w:hAnsi="Lucida Sans Unicode" w:cs="Lucida Sans Unicode"/>
          <w:color w:val="333333"/>
          <w:sz w:val="18"/>
          <w:szCs w:val="18"/>
          <w:lang w:eastAsia="pt-BR"/>
        </w:rPr>
        <w:t xml:space="preserve">Como sua intuição extrovertida domina sua personalidade, o que mais lhe interessa na vida é compreender o mundo no qual você vive. Você está constantemente absorvendo </w:t>
      </w:r>
      <w:proofErr w:type="spellStart"/>
      <w:r w:rsidRPr="00BC26E1">
        <w:rPr>
          <w:rFonts w:ascii="Lucida Sans Unicode" w:eastAsia="Times New Roman" w:hAnsi="Lucida Sans Unicode" w:cs="Lucida Sans Unicode"/>
          <w:color w:val="333333"/>
          <w:sz w:val="18"/>
          <w:szCs w:val="18"/>
          <w:lang w:eastAsia="pt-BR"/>
        </w:rPr>
        <w:t>idéias</w:t>
      </w:r>
      <w:proofErr w:type="spellEnd"/>
      <w:r w:rsidRPr="00BC26E1">
        <w:rPr>
          <w:rFonts w:ascii="Lucida Sans Unicode" w:eastAsia="Times New Roman" w:hAnsi="Lucida Sans Unicode" w:cs="Lucida Sans Unicode"/>
          <w:color w:val="333333"/>
          <w:sz w:val="18"/>
          <w:szCs w:val="18"/>
          <w:lang w:eastAsia="pt-BR"/>
        </w:rPr>
        <w:t xml:space="preserve"> e imagens relacionadas a situações com o qual você se depara no dia a dia da sua vida. Fazendo uso de sua intuição para processar essas informações, você é quase sempre extremamente rápido e preciso em sua capacidade de avaliar uma situação. Você é um tipo de pessoa dos que melhor compreendem a realidade à sua volta.</w:t>
      </w:r>
    </w:p>
    <w:p w14:paraId="2FE299C0" w14:textId="77777777" w:rsidR="00BC26E1" w:rsidRPr="00BC26E1" w:rsidRDefault="00BC26E1" w:rsidP="00BC26E1">
      <w:pPr>
        <w:shd w:val="clear" w:color="auto" w:fill="FEFEFE"/>
        <w:spacing w:after="300" w:line="300" w:lineRule="atLeast"/>
        <w:textAlignment w:val="baseline"/>
        <w:rPr>
          <w:rFonts w:ascii="Lucida Sans Unicode" w:eastAsia="Times New Roman" w:hAnsi="Lucida Sans Unicode" w:cs="Lucida Sans Unicode"/>
          <w:color w:val="333333"/>
          <w:sz w:val="18"/>
          <w:szCs w:val="18"/>
          <w:lang w:eastAsia="pt-BR"/>
        </w:rPr>
      </w:pPr>
      <w:r w:rsidRPr="00BC26E1">
        <w:rPr>
          <w:rFonts w:ascii="Lucida Sans Unicode" w:eastAsia="Times New Roman" w:hAnsi="Lucida Sans Unicode" w:cs="Lucida Sans Unicode"/>
          <w:color w:val="333333"/>
          <w:sz w:val="18"/>
          <w:szCs w:val="18"/>
          <w:lang w:eastAsia="pt-BR"/>
        </w:rPr>
        <w:t>Essa capacidade de compreender pessoas e as situações de uma maneira intuitiva proporciona a você uma distinta vantagem com relação às outras pessoas. Você geralmente compreende as coisas com rapidez e em grande profundidade. De maneira similar, você é flexível e se adapta bem a uma grande variedade de tarefas. Você é bom em praticamente qualquer coisa que lhe interessar. À medida que você crescer e desenvolver mais ainda sua capacidade intuitiva e suas compreensões das coisas (insights), você desenvolverá uma ótima noção quanto às mais variadas possibilidades existentes, e isso lhe fará uma pessoa extremamente criativa e engenhosa na hora de solucionar problemas.</w:t>
      </w:r>
    </w:p>
    <w:p w14:paraId="233137AA" w14:textId="77777777" w:rsidR="00BC26E1" w:rsidRPr="00BC26E1" w:rsidRDefault="00BC26E1" w:rsidP="00BC26E1">
      <w:pPr>
        <w:shd w:val="clear" w:color="auto" w:fill="FEFEFE"/>
        <w:spacing w:after="150" w:line="300" w:lineRule="atLeast"/>
        <w:jc w:val="center"/>
        <w:textAlignment w:val="baseline"/>
        <w:rPr>
          <w:ins w:id="1" w:author="Unknown"/>
          <w:rFonts w:ascii="Lucida Sans Unicode" w:eastAsia="Times New Roman" w:hAnsi="Lucida Sans Unicode" w:cs="Lucida Sans Unicode"/>
          <w:color w:val="333333"/>
          <w:sz w:val="18"/>
          <w:szCs w:val="18"/>
          <w:lang w:eastAsia="pt-BR"/>
        </w:rPr>
      </w:pPr>
      <w:ins w:id="2" w:author="Unknown">
        <w:r w:rsidRPr="00BC26E1">
          <w:rPr>
            <w:rFonts w:ascii="Lucida Sans Unicode" w:eastAsia="Times New Roman" w:hAnsi="Lucida Sans Unicode" w:cs="Lucida Sans Unicode"/>
            <w:color w:val="333333"/>
            <w:sz w:val="18"/>
            <w:szCs w:val="18"/>
            <w:lang w:eastAsia="pt-BR"/>
          </w:rPr>
          <w:br/>
        </w:r>
      </w:ins>
    </w:p>
    <w:p w14:paraId="3231313A" w14:textId="77777777" w:rsidR="00BC26E1" w:rsidRPr="00BC26E1" w:rsidRDefault="00BC26E1" w:rsidP="00BC26E1">
      <w:pPr>
        <w:shd w:val="clear" w:color="auto" w:fill="FEFEFE"/>
        <w:spacing w:after="300" w:line="300" w:lineRule="atLeast"/>
        <w:textAlignment w:val="baseline"/>
        <w:rPr>
          <w:ins w:id="3" w:author="Unknown"/>
          <w:rFonts w:ascii="Lucida Sans Unicode" w:eastAsia="Times New Roman" w:hAnsi="Lucida Sans Unicode" w:cs="Lucida Sans Unicode"/>
          <w:color w:val="333333"/>
          <w:sz w:val="18"/>
          <w:szCs w:val="18"/>
          <w:lang w:eastAsia="pt-BR"/>
        </w:rPr>
      </w:pPr>
      <w:ins w:id="4" w:author="Unknown">
        <w:r w:rsidRPr="00BC26E1">
          <w:rPr>
            <w:rFonts w:ascii="Lucida Sans Unicode" w:eastAsia="Times New Roman" w:hAnsi="Lucida Sans Unicode" w:cs="Lucida Sans Unicode"/>
            <w:color w:val="333333"/>
            <w:sz w:val="18"/>
            <w:szCs w:val="18"/>
            <w:lang w:eastAsia="pt-BR"/>
          </w:rPr>
          <w:t xml:space="preserve">Você é uma pessoa de </w:t>
        </w:r>
        <w:proofErr w:type="spellStart"/>
        <w:r w:rsidRPr="00BC26E1">
          <w:rPr>
            <w:rFonts w:ascii="Lucida Sans Unicode" w:eastAsia="Times New Roman" w:hAnsi="Lucida Sans Unicode" w:cs="Lucida Sans Unicode"/>
            <w:color w:val="333333"/>
            <w:sz w:val="18"/>
            <w:szCs w:val="18"/>
            <w:lang w:eastAsia="pt-BR"/>
          </w:rPr>
          <w:t>idéias</w:t>
        </w:r>
        <w:proofErr w:type="spellEnd"/>
        <w:r w:rsidRPr="00BC26E1">
          <w:rPr>
            <w:rFonts w:ascii="Lucida Sans Unicode" w:eastAsia="Times New Roman" w:hAnsi="Lucida Sans Unicode" w:cs="Lucida Sans Unicode"/>
            <w:color w:val="333333"/>
            <w:sz w:val="18"/>
            <w:szCs w:val="18"/>
            <w:lang w:eastAsia="pt-BR"/>
          </w:rPr>
          <w:t xml:space="preserve">. Sua capacidade perceptiva faz com que você enxergue possibilidades em todo lugar e em tudo. Você se anima e se empolga com suas </w:t>
        </w:r>
        <w:proofErr w:type="spellStart"/>
        <w:r w:rsidRPr="00BC26E1">
          <w:rPr>
            <w:rFonts w:ascii="Lucida Sans Unicode" w:eastAsia="Times New Roman" w:hAnsi="Lucida Sans Unicode" w:cs="Lucida Sans Unicode"/>
            <w:color w:val="333333"/>
            <w:sz w:val="18"/>
            <w:szCs w:val="18"/>
            <w:lang w:eastAsia="pt-BR"/>
          </w:rPr>
          <w:t>idéias</w:t>
        </w:r>
        <w:proofErr w:type="spellEnd"/>
        <w:r w:rsidRPr="00BC26E1">
          <w:rPr>
            <w:rFonts w:ascii="Lucida Sans Unicode" w:eastAsia="Times New Roman" w:hAnsi="Lucida Sans Unicode" w:cs="Lucida Sans Unicode"/>
            <w:color w:val="333333"/>
            <w:sz w:val="18"/>
            <w:szCs w:val="18"/>
            <w:lang w:eastAsia="pt-BR"/>
          </w:rPr>
          <w:t>, e consegue compartilhar esse entusiasmo com outras pessoas. Dessa maneira, você consegue o apoio do qual você necessita para atingir suas visões do futuro.</w:t>
        </w:r>
      </w:ins>
    </w:p>
    <w:p w14:paraId="243A47F4" w14:textId="77777777" w:rsidR="00BC26E1" w:rsidRPr="00BC26E1" w:rsidRDefault="00BC26E1" w:rsidP="00BC26E1">
      <w:pPr>
        <w:shd w:val="clear" w:color="auto" w:fill="FEFEFE"/>
        <w:spacing w:after="300" w:line="300" w:lineRule="atLeast"/>
        <w:textAlignment w:val="baseline"/>
        <w:rPr>
          <w:ins w:id="5" w:author="Unknown"/>
          <w:rFonts w:ascii="Lucida Sans Unicode" w:eastAsia="Times New Roman" w:hAnsi="Lucida Sans Unicode" w:cs="Lucida Sans Unicode"/>
          <w:color w:val="333333"/>
          <w:sz w:val="18"/>
          <w:szCs w:val="18"/>
          <w:lang w:eastAsia="pt-BR"/>
        </w:rPr>
      </w:pPr>
      <w:ins w:id="6" w:author="Unknown">
        <w:r w:rsidRPr="00BC26E1">
          <w:rPr>
            <w:rFonts w:ascii="Lucida Sans Unicode" w:eastAsia="Times New Roman" w:hAnsi="Lucida Sans Unicode" w:cs="Lucida Sans Unicode"/>
            <w:color w:val="333333"/>
            <w:sz w:val="18"/>
            <w:szCs w:val="18"/>
            <w:lang w:eastAsia="pt-BR"/>
          </w:rPr>
          <w:t xml:space="preserve">Você se interessa menos por desenvolver planos de ação ou por tomar decisões do que por gerar </w:t>
        </w:r>
        <w:proofErr w:type="spellStart"/>
        <w:r w:rsidRPr="00BC26E1">
          <w:rPr>
            <w:rFonts w:ascii="Lucida Sans Unicode" w:eastAsia="Times New Roman" w:hAnsi="Lucida Sans Unicode" w:cs="Lucida Sans Unicode"/>
            <w:color w:val="333333"/>
            <w:sz w:val="18"/>
            <w:szCs w:val="18"/>
            <w:lang w:eastAsia="pt-BR"/>
          </w:rPr>
          <w:t>idéias</w:t>
        </w:r>
        <w:proofErr w:type="spellEnd"/>
        <w:r w:rsidRPr="00BC26E1">
          <w:rPr>
            <w:rFonts w:ascii="Lucida Sans Unicode" w:eastAsia="Times New Roman" w:hAnsi="Lucida Sans Unicode" w:cs="Lucida Sans Unicode"/>
            <w:color w:val="333333"/>
            <w:sz w:val="18"/>
            <w:szCs w:val="18"/>
            <w:lang w:eastAsia="pt-BR"/>
          </w:rPr>
          <w:t xml:space="preserve"> e possibilidades. Acompanhar a fase de </w:t>
        </w:r>
        <w:proofErr w:type="gramStart"/>
        <w:r w:rsidRPr="00BC26E1">
          <w:rPr>
            <w:rFonts w:ascii="Lucida Sans Unicode" w:eastAsia="Times New Roman" w:hAnsi="Lucida Sans Unicode" w:cs="Lucida Sans Unicode"/>
            <w:color w:val="333333"/>
            <w:sz w:val="18"/>
            <w:szCs w:val="18"/>
            <w:lang w:eastAsia="pt-BR"/>
          </w:rPr>
          <w:t>implementação</w:t>
        </w:r>
        <w:proofErr w:type="gramEnd"/>
        <w:r w:rsidRPr="00BC26E1">
          <w:rPr>
            <w:rFonts w:ascii="Lucida Sans Unicode" w:eastAsia="Times New Roman" w:hAnsi="Lucida Sans Unicode" w:cs="Lucida Sans Unicode"/>
            <w:color w:val="333333"/>
            <w:sz w:val="18"/>
            <w:szCs w:val="18"/>
            <w:lang w:eastAsia="pt-BR"/>
          </w:rPr>
          <w:t xml:space="preserve"> de uma </w:t>
        </w:r>
        <w:proofErr w:type="spellStart"/>
        <w:r w:rsidRPr="00BC26E1">
          <w:rPr>
            <w:rFonts w:ascii="Lucida Sans Unicode" w:eastAsia="Times New Roman" w:hAnsi="Lucida Sans Unicode" w:cs="Lucida Sans Unicode"/>
            <w:color w:val="333333"/>
            <w:sz w:val="18"/>
            <w:szCs w:val="18"/>
            <w:lang w:eastAsia="pt-BR"/>
          </w:rPr>
          <w:t>idéia</w:t>
        </w:r>
        <w:proofErr w:type="spellEnd"/>
        <w:r w:rsidRPr="00BC26E1">
          <w:rPr>
            <w:rFonts w:ascii="Lucida Sans Unicode" w:eastAsia="Times New Roman" w:hAnsi="Lucida Sans Unicode" w:cs="Lucida Sans Unicode"/>
            <w:color w:val="333333"/>
            <w:sz w:val="18"/>
            <w:szCs w:val="18"/>
            <w:lang w:eastAsia="pt-BR"/>
          </w:rPr>
          <w:t xml:space="preserve"> até o final geralmente é uma tarefa desagradável para você, mas muitas vezes necessária. Isso pode resultar num hábito de nunca acabar o que você começa. Se você não desenvolver seu lado racional e lógico, você poderá encarar problemas, pois ficará pulando de </w:t>
        </w:r>
        <w:proofErr w:type="spellStart"/>
        <w:r w:rsidRPr="00BC26E1">
          <w:rPr>
            <w:rFonts w:ascii="Lucida Sans Unicode" w:eastAsia="Times New Roman" w:hAnsi="Lucida Sans Unicode" w:cs="Lucida Sans Unicode"/>
            <w:color w:val="333333"/>
            <w:sz w:val="18"/>
            <w:szCs w:val="18"/>
            <w:lang w:eastAsia="pt-BR"/>
          </w:rPr>
          <w:t>idéia</w:t>
        </w:r>
        <w:proofErr w:type="spellEnd"/>
        <w:r w:rsidRPr="00BC26E1">
          <w:rPr>
            <w:rFonts w:ascii="Lucida Sans Unicode" w:eastAsia="Times New Roman" w:hAnsi="Lucida Sans Unicode" w:cs="Lucida Sans Unicode"/>
            <w:color w:val="333333"/>
            <w:sz w:val="18"/>
            <w:szCs w:val="18"/>
            <w:lang w:eastAsia="pt-BR"/>
          </w:rPr>
          <w:t xml:space="preserve"> em </w:t>
        </w:r>
        <w:proofErr w:type="spellStart"/>
        <w:r w:rsidRPr="00BC26E1">
          <w:rPr>
            <w:rFonts w:ascii="Lucida Sans Unicode" w:eastAsia="Times New Roman" w:hAnsi="Lucida Sans Unicode" w:cs="Lucida Sans Unicode"/>
            <w:color w:val="333333"/>
            <w:sz w:val="18"/>
            <w:szCs w:val="18"/>
            <w:lang w:eastAsia="pt-BR"/>
          </w:rPr>
          <w:t>idéia</w:t>
        </w:r>
        <w:proofErr w:type="spellEnd"/>
        <w:r w:rsidRPr="00BC26E1">
          <w:rPr>
            <w:rFonts w:ascii="Lucida Sans Unicode" w:eastAsia="Times New Roman" w:hAnsi="Lucida Sans Unicode" w:cs="Lucida Sans Unicode"/>
            <w:color w:val="333333"/>
            <w:sz w:val="18"/>
            <w:szCs w:val="18"/>
            <w:lang w:eastAsia="pt-BR"/>
          </w:rPr>
          <w:t xml:space="preserve"> sem dar prosseguimento a nenhuma delas. Você precisa tomar o cuidado de avaliar completamente suas </w:t>
        </w:r>
        <w:proofErr w:type="spellStart"/>
        <w:r w:rsidRPr="00BC26E1">
          <w:rPr>
            <w:rFonts w:ascii="Lucida Sans Unicode" w:eastAsia="Times New Roman" w:hAnsi="Lucida Sans Unicode" w:cs="Lucida Sans Unicode"/>
            <w:color w:val="333333"/>
            <w:sz w:val="18"/>
            <w:szCs w:val="18"/>
            <w:lang w:eastAsia="pt-BR"/>
          </w:rPr>
          <w:t>idéias</w:t>
        </w:r>
        <w:proofErr w:type="spellEnd"/>
        <w:r w:rsidRPr="00BC26E1">
          <w:rPr>
            <w:rFonts w:ascii="Lucida Sans Unicode" w:eastAsia="Times New Roman" w:hAnsi="Lucida Sans Unicode" w:cs="Lucida Sans Unicode"/>
            <w:color w:val="333333"/>
            <w:sz w:val="18"/>
            <w:szCs w:val="18"/>
            <w:lang w:eastAsia="pt-BR"/>
          </w:rPr>
          <w:t>, para conseguir tirar vantagem delas.</w:t>
        </w:r>
      </w:ins>
    </w:p>
    <w:p w14:paraId="6AE712DC" w14:textId="77777777" w:rsidR="00BC26E1" w:rsidRPr="00BC26E1" w:rsidRDefault="00BC26E1" w:rsidP="00BC26E1">
      <w:pPr>
        <w:shd w:val="clear" w:color="auto" w:fill="FEFEFE"/>
        <w:spacing w:after="150" w:line="300" w:lineRule="atLeast"/>
        <w:jc w:val="center"/>
        <w:textAlignment w:val="baseline"/>
        <w:rPr>
          <w:ins w:id="7" w:author="Unknown"/>
          <w:rFonts w:ascii="Lucida Sans Unicode" w:eastAsia="Times New Roman" w:hAnsi="Lucida Sans Unicode" w:cs="Lucida Sans Unicode"/>
          <w:color w:val="333333"/>
          <w:sz w:val="18"/>
          <w:szCs w:val="18"/>
          <w:lang w:eastAsia="pt-BR"/>
        </w:rPr>
      </w:pPr>
      <w:ins w:id="8" w:author="Unknown">
        <w:r w:rsidRPr="00BC26E1">
          <w:rPr>
            <w:rFonts w:ascii="Lucida Sans Unicode" w:eastAsia="Times New Roman" w:hAnsi="Lucida Sans Unicode" w:cs="Lucida Sans Unicode"/>
            <w:color w:val="333333"/>
            <w:sz w:val="18"/>
            <w:szCs w:val="18"/>
            <w:lang w:eastAsia="pt-BR"/>
          </w:rPr>
          <w:br/>
        </w:r>
      </w:ins>
    </w:p>
    <w:p w14:paraId="3DCB7D1B" w14:textId="77777777" w:rsidR="00BC26E1" w:rsidRPr="00BC26E1" w:rsidRDefault="00BC26E1" w:rsidP="00BC26E1">
      <w:pPr>
        <w:shd w:val="clear" w:color="auto" w:fill="FEFEFE"/>
        <w:spacing w:after="300" w:line="300" w:lineRule="atLeast"/>
        <w:textAlignment w:val="baseline"/>
        <w:rPr>
          <w:ins w:id="9" w:author="Unknown"/>
          <w:rFonts w:ascii="Lucida Sans Unicode" w:eastAsia="Times New Roman" w:hAnsi="Lucida Sans Unicode" w:cs="Lucida Sans Unicode"/>
          <w:color w:val="333333"/>
          <w:sz w:val="18"/>
          <w:szCs w:val="18"/>
          <w:lang w:eastAsia="pt-BR"/>
        </w:rPr>
      </w:pPr>
      <w:ins w:id="10" w:author="Unknown">
        <w:r w:rsidRPr="00BC26E1">
          <w:rPr>
            <w:rFonts w:ascii="Lucida Sans Unicode" w:eastAsia="Times New Roman" w:hAnsi="Lucida Sans Unicode" w:cs="Lucida Sans Unicode"/>
            <w:color w:val="333333"/>
            <w:sz w:val="18"/>
            <w:szCs w:val="18"/>
            <w:lang w:eastAsia="pt-BR"/>
          </w:rPr>
          <w:t>Seu processo auxiliar, que é a lógica introvertida, guia suas tomadas de decisão. Apesar de você se interessar mais por absorver informações do que por tomar decisões, você é um tanto racional e lógico ao chegar às suas conclusões. Quando você aplica a lógica às suas percepções intuitivas, o resultado pode ser realmente muito forte. Se você conseguir se desenvolver bem, você poderá se tornar uma pessoa extremamente visionária, inventiva, e empreendedora.</w:t>
        </w:r>
      </w:ins>
    </w:p>
    <w:p w14:paraId="428B3FF6" w14:textId="77777777" w:rsidR="00BC26E1" w:rsidRPr="00BC26E1" w:rsidRDefault="00BC26E1" w:rsidP="00BC26E1">
      <w:pPr>
        <w:shd w:val="clear" w:color="auto" w:fill="FEFEFE"/>
        <w:spacing w:after="300" w:line="300" w:lineRule="atLeast"/>
        <w:textAlignment w:val="baseline"/>
        <w:rPr>
          <w:ins w:id="11" w:author="Unknown"/>
          <w:rFonts w:ascii="Lucida Sans Unicode" w:eastAsia="Times New Roman" w:hAnsi="Lucida Sans Unicode" w:cs="Lucida Sans Unicode"/>
          <w:color w:val="333333"/>
          <w:sz w:val="18"/>
          <w:szCs w:val="18"/>
          <w:lang w:eastAsia="pt-BR"/>
        </w:rPr>
      </w:pPr>
      <w:ins w:id="12" w:author="Unknown">
        <w:r w:rsidRPr="00BC26E1">
          <w:rPr>
            <w:rFonts w:ascii="Lucida Sans Unicode" w:eastAsia="Times New Roman" w:hAnsi="Lucida Sans Unicode" w:cs="Lucida Sans Unicode"/>
            <w:color w:val="333333"/>
            <w:sz w:val="18"/>
            <w:szCs w:val="18"/>
            <w:lang w:eastAsia="pt-BR"/>
          </w:rPr>
          <w:t>Você é uma pessoa que conversa com fluência, que pensa com rapidez, e que gosta de debater tópicos com outras pessoas. Aliás, você gosta tanto de discutir questões que pode até trocar de lado de quando em vez, simplesmente por amor ao debate. Quando você expressa seus princípios básicos, porém, você pode se sentir um pouco esquisito e acabar falando de maneira abrupta e intensa.</w:t>
        </w:r>
      </w:ins>
    </w:p>
    <w:p w14:paraId="7321A152" w14:textId="77777777" w:rsidR="00BC26E1" w:rsidRPr="00BC26E1" w:rsidRDefault="00BC26E1" w:rsidP="00BC26E1">
      <w:pPr>
        <w:shd w:val="clear" w:color="auto" w:fill="FEFEFE"/>
        <w:spacing w:after="150" w:line="300" w:lineRule="atLeast"/>
        <w:jc w:val="center"/>
        <w:textAlignment w:val="baseline"/>
        <w:rPr>
          <w:ins w:id="13" w:author="Unknown"/>
          <w:rFonts w:ascii="Lucida Sans Unicode" w:eastAsia="Times New Roman" w:hAnsi="Lucida Sans Unicode" w:cs="Lucida Sans Unicode"/>
          <w:color w:val="333333"/>
          <w:sz w:val="18"/>
          <w:szCs w:val="18"/>
          <w:lang w:eastAsia="pt-BR"/>
        </w:rPr>
      </w:pPr>
      <w:ins w:id="14" w:author="Unknown">
        <w:r w:rsidRPr="00BC26E1">
          <w:rPr>
            <w:rFonts w:ascii="Lucida Sans Unicode" w:eastAsia="Times New Roman" w:hAnsi="Lucida Sans Unicode" w:cs="Lucida Sans Unicode"/>
            <w:color w:val="333333"/>
            <w:sz w:val="18"/>
            <w:szCs w:val="18"/>
            <w:lang w:eastAsia="pt-BR"/>
          </w:rPr>
          <w:lastRenderedPageBreak/>
          <w:br/>
        </w:r>
      </w:ins>
    </w:p>
    <w:p w14:paraId="6C36C8A3" w14:textId="77777777" w:rsidR="00BC26E1" w:rsidRPr="00BC26E1" w:rsidRDefault="00BC26E1" w:rsidP="00BC26E1">
      <w:pPr>
        <w:shd w:val="clear" w:color="auto" w:fill="FEFEFE"/>
        <w:spacing w:after="300" w:line="300" w:lineRule="atLeast"/>
        <w:textAlignment w:val="baseline"/>
        <w:rPr>
          <w:ins w:id="15" w:author="Unknown"/>
          <w:rFonts w:ascii="Lucida Sans Unicode" w:eastAsia="Times New Roman" w:hAnsi="Lucida Sans Unicode" w:cs="Lucida Sans Unicode"/>
          <w:color w:val="333333"/>
          <w:sz w:val="18"/>
          <w:szCs w:val="18"/>
          <w:lang w:eastAsia="pt-BR"/>
        </w:rPr>
      </w:pPr>
      <w:ins w:id="16" w:author="Unknown">
        <w:r w:rsidRPr="00BC26E1">
          <w:rPr>
            <w:rFonts w:ascii="Lucida Sans Unicode" w:eastAsia="Times New Roman" w:hAnsi="Lucida Sans Unicode" w:cs="Lucida Sans Unicode"/>
            <w:color w:val="333333"/>
            <w:sz w:val="18"/>
            <w:szCs w:val="18"/>
            <w:lang w:eastAsia="pt-BR"/>
          </w:rPr>
          <w:t>Você poderia até ser conhecido como o “advogado”, pois você consegue compreender uma situação com rapidez e precisão, e é objetivo e lógico ao tomar atitudes necessárias. Seu lado racional faz com que suas ações e decisões sejam baseadas numa lista de regras e leis objetivas. Se você defendesse alguém que tivesse cometido um crime, você provavelmente tiraria vantagem das pequenas falhas na lei que poderiam libertar seu cliente. Se você ganhasse o caso, você veria sua ação como totalmente justa e apropriada para a situação, pois suas ações estavam dentro da lei. A verdadeira culpa ou inocência do seu cliente não seria tão relevante. Porém, se esse tipo de pensamento racional passar despercebido por você, isso poderá causar que outras pessoas o vejam como uma pessoa de caráter antiético e até desonesto. Como não é de sua natureza considerar o elemento humano ou pessoal nas suas tomadas de decisão, você deveria se preocupar em notar esse lado mais pessoal e subjetivo das situações. Esta é uma área particularmente problemática para você. Apesar de suas capacidades lógicas lhe darem força e propósito, elas podem acabar lhe isolando das outras pessoas e dos seus próprios sentimentos.</w:t>
        </w:r>
      </w:ins>
    </w:p>
    <w:p w14:paraId="0CBC0D2E" w14:textId="77777777" w:rsidR="00BC26E1" w:rsidRPr="00BC26E1" w:rsidRDefault="00BC26E1" w:rsidP="00BC26E1">
      <w:pPr>
        <w:shd w:val="clear" w:color="auto" w:fill="FEFEFE"/>
        <w:spacing w:after="300" w:line="300" w:lineRule="atLeast"/>
        <w:textAlignment w:val="baseline"/>
        <w:rPr>
          <w:ins w:id="17" w:author="Unknown"/>
          <w:rFonts w:ascii="Lucida Sans Unicode" w:eastAsia="Times New Roman" w:hAnsi="Lucida Sans Unicode" w:cs="Lucida Sans Unicode"/>
          <w:color w:val="333333"/>
          <w:sz w:val="18"/>
          <w:szCs w:val="18"/>
          <w:lang w:eastAsia="pt-BR"/>
        </w:rPr>
      </w:pPr>
      <w:ins w:id="18" w:author="Unknown">
        <w:r w:rsidRPr="00BC26E1">
          <w:rPr>
            <w:rFonts w:ascii="Lucida Sans Unicode" w:eastAsia="Times New Roman" w:hAnsi="Lucida Sans Unicode" w:cs="Lucida Sans Unicode"/>
            <w:color w:val="333333"/>
            <w:sz w:val="18"/>
            <w:szCs w:val="18"/>
            <w:lang w:eastAsia="pt-BR"/>
          </w:rPr>
          <w:t xml:space="preserve">As áreas menos desenvolvidas para você são a da sensação e do sentimento. Se você negligenciar a área da sensação – que é relacionada à sua ciência dos seus cinco sentidos, do “aqui e do agora”, você poderá tender a não cuidar dos detalhes mais mundanos de sua vida. Se sua área sentimental for negligenciada, você poderá não valorizar as </w:t>
        </w:r>
        <w:proofErr w:type="spellStart"/>
        <w:r w:rsidRPr="00BC26E1">
          <w:rPr>
            <w:rFonts w:ascii="Lucida Sans Unicode" w:eastAsia="Times New Roman" w:hAnsi="Lucida Sans Unicode" w:cs="Lucida Sans Unicode"/>
            <w:color w:val="333333"/>
            <w:sz w:val="18"/>
            <w:szCs w:val="18"/>
            <w:lang w:eastAsia="pt-BR"/>
          </w:rPr>
          <w:t>idéias</w:t>
        </w:r>
        <w:proofErr w:type="spellEnd"/>
        <w:r w:rsidRPr="00BC26E1">
          <w:rPr>
            <w:rFonts w:ascii="Lucida Sans Unicode" w:eastAsia="Times New Roman" w:hAnsi="Lucida Sans Unicode" w:cs="Lucida Sans Unicode"/>
            <w:color w:val="333333"/>
            <w:sz w:val="18"/>
            <w:szCs w:val="18"/>
            <w:lang w:eastAsia="pt-BR"/>
          </w:rPr>
          <w:t xml:space="preserve"> das outras pessoas o suficiente, ou se tornar uma pessoa demasiadamente dura e agressiva.</w:t>
        </w:r>
      </w:ins>
    </w:p>
    <w:p w14:paraId="255249D8" w14:textId="77777777" w:rsidR="00BC26E1" w:rsidRPr="00BC26E1" w:rsidRDefault="00BC26E1" w:rsidP="00BC26E1">
      <w:pPr>
        <w:shd w:val="clear" w:color="auto" w:fill="FEFEFE"/>
        <w:spacing w:after="300" w:line="300" w:lineRule="atLeast"/>
        <w:textAlignment w:val="baseline"/>
        <w:rPr>
          <w:ins w:id="19" w:author="Unknown"/>
          <w:rFonts w:ascii="Lucida Sans Unicode" w:eastAsia="Times New Roman" w:hAnsi="Lucida Sans Unicode" w:cs="Lucida Sans Unicode"/>
          <w:color w:val="333333"/>
          <w:sz w:val="18"/>
          <w:szCs w:val="18"/>
          <w:lang w:eastAsia="pt-BR"/>
        </w:rPr>
      </w:pPr>
      <w:proofErr w:type="gramStart"/>
      <w:ins w:id="20" w:author="Unknown">
        <w:r w:rsidRPr="00BC26E1">
          <w:rPr>
            <w:rFonts w:ascii="Lucida Sans Unicode" w:eastAsia="Times New Roman" w:hAnsi="Lucida Sans Unicode" w:cs="Lucida Sans Unicode"/>
            <w:color w:val="333333"/>
            <w:sz w:val="18"/>
            <w:szCs w:val="18"/>
            <w:lang w:eastAsia="pt-BR"/>
          </w:rPr>
          <w:t>Sob estresse</w:t>
        </w:r>
        <w:proofErr w:type="gramEnd"/>
        <w:r w:rsidRPr="00BC26E1">
          <w:rPr>
            <w:rFonts w:ascii="Lucida Sans Unicode" w:eastAsia="Times New Roman" w:hAnsi="Lucida Sans Unicode" w:cs="Lucida Sans Unicode"/>
            <w:color w:val="333333"/>
            <w:sz w:val="18"/>
            <w:szCs w:val="18"/>
            <w:lang w:eastAsia="pt-BR"/>
          </w:rPr>
          <w:t>, você poderá perder sua capacidade de gerar possibilidades e se obcecar com pequenos detalhes que poderão parecer extremamente importantes para você, apesar de na realidade não serem tão importantes assim, na visão maior da coisa.</w:t>
        </w:r>
      </w:ins>
    </w:p>
    <w:p w14:paraId="60E7BCC8" w14:textId="77777777" w:rsidR="00BC26E1" w:rsidRPr="00BC26E1" w:rsidRDefault="00BC26E1" w:rsidP="00BC26E1">
      <w:pPr>
        <w:shd w:val="clear" w:color="auto" w:fill="FEFEFE"/>
        <w:spacing w:after="300" w:line="300" w:lineRule="atLeast"/>
        <w:textAlignment w:val="baseline"/>
        <w:rPr>
          <w:ins w:id="21" w:author="Unknown"/>
          <w:rFonts w:ascii="Lucida Sans Unicode" w:eastAsia="Times New Roman" w:hAnsi="Lucida Sans Unicode" w:cs="Lucida Sans Unicode"/>
          <w:color w:val="333333"/>
          <w:sz w:val="18"/>
          <w:szCs w:val="18"/>
          <w:lang w:eastAsia="pt-BR"/>
        </w:rPr>
      </w:pPr>
      <w:ins w:id="22" w:author="Unknown">
        <w:r w:rsidRPr="00BC26E1">
          <w:rPr>
            <w:rFonts w:ascii="Lucida Sans Unicode" w:eastAsia="Times New Roman" w:hAnsi="Lucida Sans Unicode" w:cs="Lucida Sans Unicode"/>
            <w:color w:val="333333"/>
            <w:sz w:val="18"/>
            <w:szCs w:val="18"/>
            <w:lang w:eastAsia="pt-BR"/>
          </w:rPr>
          <w:t>Em geral, você é um visionário animado. Você valoriza muito o conhecimento, e passa muito tempo de sua vida buscando uma compreensão maior das coisas. Você vive num mundo de possibilidades, e se empolga com conceitos, desafios e dificuldades. Quando encontra um problema pelo caminho, você improvisa bem, preparando uma solução criativa com rapidez. Criativo, inteligente, curioso e teórico, você possui uma gama abrangente de possibilidades para sua vida.</w:t>
        </w:r>
      </w:ins>
    </w:p>
    <w:p w14:paraId="35423247" w14:textId="77777777" w:rsidR="00B5614B" w:rsidRDefault="00B5614B"/>
    <w:sectPr w:rsidR="00B561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6E1"/>
    <w:rsid w:val="000013DF"/>
    <w:rsid w:val="00027870"/>
    <w:rsid w:val="000563B0"/>
    <w:rsid w:val="001542B2"/>
    <w:rsid w:val="00174B97"/>
    <w:rsid w:val="0023434F"/>
    <w:rsid w:val="003010BB"/>
    <w:rsid w:val="003054BC"/>
    <w:rsid w:val="00331BA2"/>
    <w:rsid w:val="0034633D"/>
    <w:rsid w:val="00346EB8"/>
    <w:rsid w:val="004306B7"/>
    <w:rsid w:val="004458CC"/>
    <w:rsid w:val="00477BAC"/>
    <w:rsid w:val="00596EF2"/>
    <w:rsid w:val="005B4FDC"/>
    <w:rsid w:val="005F766E"/>
    <w:rsid w:val="0061447E"/>
    <w:rsid w:val="0061791A"/>
    <w:rsid w:val="006B23AA"/>
    <w:rsid w:val="00721A04"/>
    <w:rsid w:val="007A64F5"/>
    <w:rsid w:val="007F12CF"/>
    <w:rsid w:val="00814A98"/>
    <w:rsid w:val="0081556B"/>
    <w:rsid w:val="00816905"/>
    <w:rsid w:val="00824E4F"/>
    <w:rsid w:val="00875FF0"/>
    <w:rsid w:val="00903ED9"/>
    <w:rsid w:val="009452B4"/>
    <w:rsid w:val="00995C03"/>
    <w:rsid w:val="009F13BE"/>
    <w:rsid w:val="00A37F81"/>
    <w:rsid w:val="00AC2683"/>
    <w:rsid w:val="00B5614B"/>
    <w:rsid w:val="00BA6460"/>
    <w:rsid w:val="00BC26E1"/>
    <w:rsid w:val="00C54EDD"/>
    <w:rsid w:val="00CB33BD"/>
    <w:rsid w:val="00CB64CD"/>
    <w:rsid w:val="00D26D46"/>
    <w:rsid w:val="00D30D22"/>
    <w:rsid w:val="00D967F3"/>
    <w:rsid w:val="00DA1F43"/>
    <w:rsid w:val="00DA7C4D"/>
    <w:rsid w:val="00E2287C"/>
    <w:rsid w:val="00E3547F"/>
    <w:rsid w:val="00E53CB5"/>
    <w:rsid w:val="00EA5F54"/>
    <w:rsid w:val="00EB4FBD"/>
    <w:rsid w:val="00ED78E1"/>
    <w:rsid w:val="00F21386"/>
    <w:rsid w:val="00F853D1"/>
    <w:rsid w:val="00FC28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C26E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C26E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80183">
      <w:bodyDiv w:val="1"/>
      <w:marLeft w:val="0"/>
      <w:marRight w:val="0"/>
      <w:marTop w:val="0"/>
      <w:marBottom w:val="0"/>
      <w:divBdr>
        <w:top w:val="none" w:sz="0" w:space="0" w:color="auto"/>
        <w:left w:val="none" w:sz="0" w:space="0" w:color="auto"/>
        <w:bottom w:val="none" w:sz="0" w:space="0" w:color="auto"/>
        <w:right w:val="none" w:sz="0" w:space="0" w:color="auto"/>
      </w:divBdr>
      <w:divsChild>
        <w:div w:id="302152881">
          <w:marLeft w:val="0"/>
          <w:marRight w:val="0"/>
          <w:marTop w:val="150"/>
          <w:marBottom w:val="150"/>
          <w:divBdr>
            <w:top w:val="none" w:sz="0" w:space="0" w:color="auto"/>
            <w:left w:val="none" w:sz="0" w:space="0" w:color="auto"/>
            <w:bottom w:val="none" w:sz="0" w:space="0" w:color="auto"/>
            <w:right w:val="none" w:sz="0" w:space="0" w:color="auto"/>
          </w:divBdr>
        </w:div>
        <w:div w:id="1028533389">
          <w:marLeft w:val="0"/>
          <w:marRight w:val="0"/>
          <w:marTop w:val="150"/>
          <w:marBottom w:val="150"/>
          <w:divBdr>
            <w:top w:val="none" w:sz="0" w:space="0" w:color="auto"/>
            <w:left w:val="none" w:sz="0" w:space="0" w:color="auto"/>
            <w:bottom w:val="none" w:sz="0" w:space="0" w:color="auto"/>
            <w:right w:val="none" w:sz="0" w:space="0" w:color="auto"/>
          </w:divBdr>
        </w:div>
        <w:div w:id="780757430">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821</Words>
  <Characters>4434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Eurico de Aguiar Lima</dc:creator>
  <cp:lastModifiedBy>João Eurico de Aguiar Lima</cp:lastModifiedBy>
  <cp:revision>1</cp:revision>
  <dcterms:created xsi:type="dcterms:W3CDTF">2012-10-20T14:59:00Z</dcterms:created>
  <dcterms:modified xsi:type="dcterms:W3CDTF">2012-10-20T15:04:00Z</dcterms:modified>
</cp:coreProperties>
</file>